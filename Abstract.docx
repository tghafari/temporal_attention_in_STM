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04FFF" w14:textId="03CE1F07" w:rsidR="00507E0F" w:rsidRDefault="00507E0F" w:rsidP="00507E0F">
      <w:r>
        <w:t xml:space="preserve">It is well established that performance across the visual field is not necessarily homogenous at iseccentric locations; </w:t>
      </w:r>
      <w:commentRangeStart w:id="0"/>
      <w:r>
        <w:t>however</w:t>
      </w:r>
      <w:commentRangeEnd w:id="0"/>
      <w:r>
        <w:rPr>
          <w:rStyle w:val="CommentReference"/>
        </w:rPr>
        <w:commentReference w:id="0"/>
      </w:r>
      <w:r>
        <w:t>, the extent and direction of this heterogeneity var</w:t>
      </w:r>
      <w:ins w:id="1" w:author="Ali Rahimpour Jounghani" w:date="2021-07-31T21:50:00Z">
        <w:r>
          <w:t>y</w:t>
        </w:r>
      </w:ins>
      <w:del w:id="2" w:author="Ali Rahimpour Jounghani" w:date="2021-07-31T21:50:00Z">
        <w:r w:rsidDel="00507E0F">
          <w:delText>i</w:delText>
        </w:r>
      </w:del>
      <w:del w:id="3" w:author="Ali Rahimpour Jounghani" w:date="2021-07-31T21:49:00Z">
        <w:r w:rsidDel="00507E0F">
          <w:delText>es</w:delText>
        </w:r>
      </w:del>
      <w:r>
        <w:t xml:space="preserve"> depending on the </w:t>
      </w:r>
      <w:commentRangeStart w:id="4"/>
      <w:r>
        <w:t xml:space="preserve">cognitive function </w:t>
      </w:r>
      <w:del w:id="5" w:author="Ali Rahimpour Jounghani" w:date="2021-07-31T21:50:00Z">
        <w:r w:rsidDel="00507E0F">
          <w:delText xml:space="preserve">that is </w:delText>
        </w:r>
      </w:del>
      <w:r>
        <w:t xml:space="preserve">engaged in the task. </w:t>
      </w:r>
      <w:commentRangeEnd w:id="4"/>
      <w:r>
        <w:rPr>
          <w:rStyle w:val="CommentReference"/>
        </w:rPr>
        <w:commentReference w:id="4"/>
      </w:r>
    </w:p>
    <w:p w14:paraId="1E99CDAB" w14:textId="676B4427" w:rsidR="00507E0F" w:rsidRDefault="00507E0F" w:rsidP="00507E0F">
      <w:r>
        <w:t>In this study</w:t>
      </w:r>
      <w:ins w:id="6" w:author="Ali Rahimpour Jounghani" w:date="2021-07-31T21:51:00Z">
        <w:r>
          <w:t>,</w:t>
        </w:r>
      </w:ins>
      <w:r>
        <w:t xml:space="preserve"> we asked </w:t>
      </w:r>
      <w:del w:id="7" w:author="Ali Rahimpour Jounghani" w:date="2021-07-31T22:05:00Z">
        <w:r w:rsidDel="00507E0F">
          <w:delText xml:space="preserve">subjects </w:delText>
        </w:r>
      </w:del>
      <w:ins w:id="8" w:author="Ali Rahimpour Jounghani" w:date="2021-07-31T22:05:00Z">
        <w:r>
          <w:t>participants</w:t>
        </w:r>
        <w:r>
          <w:t xml:space="preserve"> </w:t>
        </w:r>
      </w:ins>
      <w:r>
        <w:t xml:space="preserve">to perform a visual </w:t>
      </w:r>
      <w:del w:id="9" w:author="Ali Rahimpour Jounghani" w:date="2021-07-31T21:51:00Z">
        <w:r w:rsidDel="00507E0F">
          <w:delText xml:space="preserve">short </w:delText>
        </w:r>
      </w:del>
      <w:ins w:id="10" w:author="Ali Rahimpour Jounghani" w:date="2021-07-31T21:51:00Z">
        <w:r>
          <w:t>short</w:t>
        </w:r>
        <w:r>
          <w:t>-</w:t>
        </w:r>
      </w:ins>
      <w:r>
        <w:t xml:space="preserve">term memory task to investigate the effect of stimulus location on </w:t>
      </w:r>
      <w:commentRangeStart w:id="11"/>
      <w:ins w:id="12" w:author="Ali Rahimpour Jounghani" w:date="2021-07-31T22:06:00Z">
        <w:r>
          <w:t>short</w:t>
        </w:r>
        <w:r>
          <w:t xml:space="preserve">-term </w:t>
        </w:r>
      </w:ins>
      <w:r>
        <w:t>memory performance</w:t>
      </w:r>
      <w:commentRangeEnd w:id="11"/>
      <w:r>
        <w:rPr>
          <w:rStyle w:val="CommentReference"/>
        </w:rPr>
        <w:commentReference w:id="11"/>
      </w:r>
      <w:r>
        <w:t xml:space="preserve">. Visual stimuli (memory sets) constitute </w:t>
      </w:r>
      <w:del w:id="13" w:author="Ali Rahimpour Jounghani" w:date="2021-07-31T21:51:00Z">
        <w:r w:rsidDel="00507E0F">
          <w:delText xml:space="preserve">of </w:delText>
        </w:r>
      </w:del>
      <w:r>
        <w:t xml:space="preserve">four to ten equidistant English letters organized in a circular pattern; the number of letters in each stimulus demonstrated the difficulty of that trial. On each trial, </w:t>
      </w:r>
      <w:del w:id="14" w:author="Ali Rahimpour Jounghani" w:date="2021-07-31T21:47:00Z">
        <w:r w:rsidDel="00507E0F">
          <w:delText xml:space="preserve"> </w:delText>
        </w:r>
      </w:del>
      <w:r>
        <w:t>memory sets were presented for a short</w:t>
      </w:r>
      <w:ins w:id="15" w:author="Ali Rahimpour Jounghani" w:date="2021-07-31T21:52:00Z">
        <w:r>
          <w:t xml:space="preserve"> </w:t>
        </w:r>
      </w:ins>
      <w:ins w:id="16" w:author="Ali Rahimpour Jounghani" w:date="2021-07-31T22:09:00Z">
        <w:r w:rsidR="008C13A5">
          <w:t>duration</w:t>
        </w:r>
      </w:ins>
      <w:del w:id="17" w:author="Ali Rahimpour Jounghani" w:date="2021-07-31T21:53:00Z">
        <w:r w:rsidDel="00507E0F">
          <w:delText xml:space="preserve"> </w:delText>
        </w:r>
      </w:del>
      <w:del w:id="18" w:author="Ali Rahimpour Jounghani" w:date="2021-07-31T21:52:00Z">
        <w:r w:rsidDel="00507E0F">
          <w:delText xml:space="preserve">duration of time </w:delText>
        </w:r>
      </w:del>
      <w:r>
        <w:t>(100ms)</w:t>
      </w:r>
      <w:ins w:id="19" w:author="Ali Rahimpour Jounghani" w:date="2021-07-31T21:52:00Z">
        <w:r>
          <w:t>,</w:t>
        </w:r>
      </w:ins>
      <w:r>
        <w:t xml:space="preserve"> and </w:t>
      </w:r>
      <w:del w:id="20" w:author="Ali Rahimpour Jounghani" w:date="2021-07-31T22:10:00Z">
        <w:r w:rsidDel="008C13A5">
          <w:delText xml:space="preserve">subjects </w:delText>
        </w:r>
      </w:del>
      <w:ins w:id="21" w:author="Ali Rahimpour Jounghani" w:date="2021-07-31T22:10:00Z">
        <w:r w:rsidR="008C13A5">
          <w:t>participants</w:t>
        </w:r>
        <w:r w:rsidR="008C13A5">
          <w:t xml:space="preserve"> </w:t>
        </w:r>
      </w:ins>
      <w:r>
        <w:t>were asked to memorize as many letters as possible. After a brief delay</w:t>
      </w:r>
      <w:ins w:id="22" w:author="Ali Rahimpour Jounghani" w:date="2021-07-31T21:53:00Z">
        <w:r>
          <w:t>,</w:t>
        </w:r>
      </w:ins>
      <w:r>
        <w:t xml:space="preserve"> a single letter was </w:t>
      </w:r>
      <w:del w:id="23" w:author="Ali Rahimpour Jounghani" w:date="2021-07-31T21:47:00Z">
        <w:r w:rsidDel="00507E0F">
          <w:delText>presented</w:delText>
        </w:r>
      </w:del>
      <w:ins w:id="24" w:author="Ali Rahimpour Jounghani" w:date="2021-07-31T21:53:00Z">
        <w:r>
          <w:t xml:space="preserve"> </w:t>
        </w:r>
      </w:ins>
      <w:ins w:id="25" w:author="Ali Rahimpour Jounghani" w:date="2021-07-31T21:47:00Z">
        <w:r>
          <w:t>presented,</w:t>
        </w:r>
      </w:ins>
      <w:r>
        <w:t xml:space="preserve"> and </w:t>
      </w:r>
      <w:del w:id="26" w:author="Ali Rahimpour Jounghani" w:date="2021-07-31T22:11:00Z">
        <w:r w:rsidDel="008C13A5">
          <w:delText>the subject</w:delText>
        </w:r>
      </w:del>
      <w:ins w:id="27" w:author="Ali Rahimpour Jounghani" w:date="2021-07-31T22:11:00Z">
        <w:r w:rsidR="008C13A5">
          <w:t>is</w:t>
        </w:r>
      </w:ins>
      <w:r>
        <w:t xml:space="preserve"> </w:t>
      </w:r>
      <w:del w:id="28" w:author="Ali Rahimpour Jounghani" w:date="2021-07-31T22:11:00Z">
        <w:r w:rsidDel="008C13A5">
          <w:delText xml:space="preserve">answered </w:delText>
        </w:r>
      </w:del>
      <w:ins w:id="29" w:author="Ali Rahimpour Jounghani" w:date="2021-07-31T22:11:00Z">
        <w:r w:rsidR="008C13A5">
          <w:t xml:space="preserve">responded based on </w:t>
        </w:r>
        <w:commentRangeStart w:id="30"/>
        <w:r w:rsidR="008C13A5">
          <w:t>presence/a</w:t>
        </w:r>
      </w:ins>
      <w:ins w:id="31" w:author="Ali Rahimpour Jounghani" w:date="2021-07-31T22:12:00Z">
        <w:r w:rsidR="008C13A5">
          <w:t>bsence of the corresponding target.</w:t>
        </w:r>
      </w:ins>
      <w:del w:id="32" w:author="Ali Rahimpour Jounghani" w:date="2021-07-31T22:12:00Z">
        <w:r w:rsidDel="008C13A5">
          <w:delText xml:space="preserve">if </w:delText>
        </w:r>
      </w:del>
      <w:commentRangeEnd w:id="30"/>
      <w:r w:rsidR="008C13A5">
        <w:rPr>
          <w:rStyle w:val="CommentReference"/>
        </w:rPr>
        <w:commentReference w:id="30"/>
      </w:r>
      <w:del w:id="33" w:author="Ali Rahimpour Jounghani" w:date="2021-07-31T22:12:00Z">
        <w:r w:rsidDel="008C13A5">
          <w:delText>the letter was included in the memory set or not</w:delText>
        </w:r>
      </w:del>
      <w:r>
        <w:t xml:space="preserve">. </w:t>
      </w:r>
      <w:commentRangeStart w:id="34"/>
      <w:commentRangeEnd w:id="34"/>
      <w:r w:rsidR="00630132">
        <w:rPr>
          <w:rStyle w:val="CommentReference"/>
        </w:rPr>
        <w:commentReference w:id="34"/>
      </w:r>
    </w:p>
    <w:p w14:paraId="0D73DF68" w14:textId="3103CC18" w:rsidR="00507E0F" w:rsidRDefault="00507E0F" w:rsidP="00507E0F">
      <w:r>
        <w:t xml:space="preserve">We found that: 1) visual stimuli </w:t>
      </w:r>
      <w:del w:id="35" w:author="Ali Rahimpour Jounghani" w:date="2021-07-31T21:53:00Z">
        <w:r w:rsidDel="00507E0F">
          <w:delText>that are presented on top or right hemifields yield better memory performance compared with</w:delText>
        </w:r>
      </w:del>
      <w:ins w:id="36" w:author="Ali Rahimpour Jounghani" w:date="2021-07-31T21:53:00Z">
        <w:r>
          <w:t xml:space="preserve">presented on top </w:t>
        </w:r>
      </w:ins>
      <w:ins w:id="37" w:author="Ali Rahimpour Jounghani" w:date="2021-07-31T22:21:00Z">
        <w:r w:rsidR="00630132">
          <w:t>and</w:t>
        </w:r>
      </w:ins>
      <w:ins w:id="38" w:author="Ali Rahimpour Jounghani" w:date="2021-07-31T21:53:00Z">
        <w:r>
          <w:t xml:space="preserve"> right hemifields yield </w:t>
        </w:r>
      </w:ins>
      <w:ins w:id="39" w:author="Ali Rahimpour Jounghani" w:date="2021-07-31T22:20:00Z">
        <w:r w:rsidR="00630132">
          <w:t xml:space="preserve">significantly </w:t>
        </w:r>
      </w:ins>
      <w:ins w:id="40" w:author="Ali Rahimpour Jounghani" w:date="2021-07-31T21:53:00Z">
        <w:r>
          <w:t>better memory performance than</w:t>
        </w:r>
      </w:ins>
      <w:r>
        <w:t xml:space="preserve"> </w:t>
      </w:r>
      <w:ins w:id="41" w:author="Ali Rahimpour Jounghani" w:date="2021-07-31T21:54:00Z">
        <w:r>
          <w:t xml:space="preserve">the </w:t>
        </w:r>
      </w:ins>
      <w:r>
        <w:t xml:space="preserve">bottom </w:t>
      </w:r>
      <w:del w:id="42" w:author="Ali Rahimpour Jounghani" w:date="2021-07-31T22:21:00Z">
        <w:r w:rsidDel="00630132">
          <w:delText xml:space="preserve">or </w:delText>
        </w:r>
      </w:del>
      <w:ins w:id="43" w:author="Ali Rahimpour Jounghani" w:date="2021-07-31T22:21:00Z">
        <w:r w:rsidR="00630132">
          <w:t>and</w:t>
        </w:r>
        <w:r w:rsidR="00630132">
          <w:t xml:space="preserve"> </w:t>
        </w:r>
      </w:ins>
      <w:r>
        <w:t xml:space="preserve">left, respectively. 2) recall performance gradually and significantly decreases as the </w:t>
      </w:r>
      <w:del w:id="44" w:author="Ali Rahimpour Jounghani" w:date="2021-07-31T21:54:00Z">
        <w:r w:rsidDel="00507E0F">
          <w:delText>location of visual stimulus</w:delText>
        </w:r>
      </w:del>
      <w:ins w:id="45" w:author="Ali Rahimpour Jounghani" w:date="2021-07-31T21:54:00Z">
        <w:r>
          <w:t>visual stimulus location</w:t>
        </w:r>
      </w:ins>
      <w:r>
        <w:t xml:space="preserve"> varies </w:t>
      </w:r>
      <w:commentRangeStart w:id="46"/>
      <w:r>
        <w:t>from top-right visual quadrant to top-left, bottom-right</w:t>
      </w:r>
      <w:ins w:id="47" w:author="Ali Rahimpour Jounghani" w:date="2021-07-31T21:54:00Z">
        <w:r>
          <w:t>,</w:t>
        </w:r>
      </w:ins>
      <w:r>
        <w:t xml:space="preserve"> and bottom-left.</w:t>
      </w:r>
      <w:commentRangeEnd w:id="46"/>
      <w:r w:rsidR="00630132">
        <w:rPr>
          <w:rStyle w:val="CommentReference"/>
        </w:rPr>
        <w:commentReference w:id="46"/>
      </w:r>
      <w:r>
        <w:t xml:space="preserve"> </w:t>
      </w:r>
    </w:p>
    <w:p w14:paraId="0275138A" w14:textId="026C35B7" w:rsidR="00007F45" w:rsidRDefault="00507E0F" w:rsidP="00507E0F">
      <w:r>
        <w:t xml:space="preserve">Our findings indicate that short-term memory, like </w:t>
      </w:r>
      <w:commentRangeStart w:id="48"/>
      <w:r>
        <w:t xml:space="preserve">many </w:t>
      </w:r>
      <w:commentRangeEnd w:id="48"/>
      <w:r w:rsidR="00630132">
        <w:rPr>
          <w:rStyle w:val="CommentReference"/>
        </w:rPr>
        <w:commentReference w:id="48"/>
      </w:r>
      <w:r>
        <w:t xml:space="preserve">other cognitive functions such as visual search, </w:t>
      </w:r>
      <w:del w:id="49" w:author="Ali Rahimpour Jounghani" w:date="2021-07-31T21:47:00Z">
        <w:r w:rsidDel="00507E0F">
          <w:delText>distractibility</w:delText>
        </w:r>
      </w:del>
      <w:ins w:id="50" w:author="Ali Rahimpour Jounghani" w:date="2021-07-31T21:47:00Z">
        <w:r>
          <w:t>distractibility,</w:t>
        </w:r>
      </w:ins>
      <w:r>
        <w:t xml:space="preserve"> and sensory discrimination, is </w:t>
      </w:r>
      <w:del w:id="51" w:author="Ali Rahimpour Jounghani" w:date="2021-07-31T22:24:00Z">
        <w:r w:rsidDel="00630132">
          <w:delText xml:space="preserve">impacted </w:delText>
        </w:r>
      </w:del>
      <w:ins w:id="52" w:author="Ali Rahimpour Jounghani" w:date="2021-07-31T22:24:00Z">
        <w:r w:rsidR="00630132">
          <w:t>influenced</w:t>
        </w:r>
        <w:r w:rsidR="00630132">
          <w:t xml:space="preserve"> </w:t>
        </w:r>
      </w:ins>
      <w:r>
        <w:t xml:space="preserve">by the location of stimulus around the visual field. These results are consistent with previous </w:t>
      </w:r>
      <w:ins w:id="53" w:author="Ali Rahimpour Jounghani" w:date="2021-07-31T22:31:00Z">
        <w:r w:rsidR="00630132">
          <w:t xml:space="preserve">cognitive </w:t>
        </w:r>
      </w:ins>
      <w:r>
        <w:t xml:space="preserve">findings and </w:t>
      </w:r>
      <w:del w:id="54" w:author="Ali Rahimpour Jounghani" w:date="2021-07-31T22:31:00Z">
        <w:r w:rsidDel="00630132">
          <w:delText xml:space="preserve">advance </w:delText>
        </w:r>
      </w:del>
      <w:ins w:id="55" w:author="Ali Rahimpour Jounghani" w:date="2021-07-31T22:31:00Z">
        <w:r w:rsidR="00630132">
          <w:t>extend</w:t>
        </w:r>
        <w:r w:rsidR="00630132">
          <w:t xml:space="preserve"> </w:t>
        </w:r>
      </w:ins>
      <w:r>
        <w:t xml:space="preserve">our understanding of visual asymmetries </w:t>
      </w:r>
      <w:del w:id="56" w:author="Ali Rahimpour Jounghani" w:date="2021-07-31T22:31:00Z">
        <w:r w:rsidDel="00630132">
          <w:delText xml:space="preserve">in </w:delText>
        </w:r>
      </w:del>
      <w:ins w:id="57" w:author="Ali Rahimpour Jounghani" w:date="2021-07-31T22:31:00Z">
        <w:r w:rsidR="00630132">
          <w:t>to</w:t>
        </w:r>
        <w:r w:rsidR="00630132">
          <w:t xml:space="preserve"> </w:t>
        </w:r>
      </w:ins>
      <w:r>
        <w:t>short-term memory.</w:t>
      </w:r>
    </w:p>
    <w:sectPr w:rsidR="0000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i Rahimpour Jounghani" w:date="2021-07-31T22:00:00Z" w:initials="ARJ">
    <w:p w14:paraId="6C5C3D41" w14:textId="77777777" w:rsidR="00507E0F" w:rsidRDefault="00507E0F">
      <w:pPr>
        <w:pStyle w:val="CommentText"/>
      </w:pPr>
      <w:r>
        <w:rPr>
          <w:rStyle w:val="CommentReference"/>
        </w:rPr>
        <w:annotationRef/>
      </w:r>
      <w:r>
        <w:t xml:space="preserve">It does not seem that the relationship between two clauses is one of contrast or opposition. So, it might be better to say sth like “in particular” </w:t>
      </w:r>
    </w:p>
    <w:p w14:paraId="557227EB" w14:textId="77777777" w:rsidR="00507E0F" w:rsidRDefault="00507E0F">
      <w:pPr>
        <w:pStyle w:val="CommentText"/>
      </w:pPr>
      <w:r>
        <w:t>It is just an idea. What do you think?</w:t>
      </w:r>
    </w:p>
    <w:p w14:paraId="1612030F" w14:textId="77777777" w:rsidR="00507E0F" w:rsidRDefault="00507E0F">
      <w:pPr>
        <w:pStyle w:val="CommentText"/>
      </w:pPr>
    </w:p>
    <w:p w14:paraId="07FDB391" w14:textId="6D73F671" w:rsidR="00507E0F" w:rsidRDefault="00507E0F">
      <w:pPr>
        <w:pStyle w:val="CommentText"/>
      </w:pPr>
      <w:r>
        <w:t>Also, generally first paragraph should be stronger in terms of theoretical motivation and specify your research question (which is very important for the reviewers…)</w:t>
      </w:r>
    </w:p>
    <w:p w14:paraId="3EC7B716" w14:textId="2CAAFB24" w:rsidR="00507E0F" w:rsidRDefault="00507E0F">
      <w:pPr>
        <w:pStyle w:val="CommentText"/>
      </w:pPr>
      <w:r>
        <w:t>I am not sure, you know much better about this field of study…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</w:comment>
  <w:comment w:id="4" w:author="Ali Rahimpour Jounghani" w:date="2021-07-31T21:56:00Z" w:initials="ARJ">
    <w:p w14:paraId="4A28F1F1" w14:textId="0F475655" w:rsidR="00507E0F" w:rsidRDefault="00507E0F">
      <w:pPr>
        <w:pStyle w:val="CommentText"/>
      </w:pPr>
      <w:r>
        <w:rPr>
          <w:rStyle w:val="CommentReference"/>
        </w:rPr>
        <w:annotationRef/>
      </w:r>
      <w:r>
        <w:t>Might be better to say “Task-dependent cognitive function</w:t>
      </w:r>
    </w:p>
  </w:comment>
  <w:comment w:id="11" w:author="Ali Rahimpour Jounghani" w:date="2021-07-31T22:06:00Z" w:initials="ARJ">
    <w:p w14:paraId="6EB63F42" w14:textId="38F40BE3" w:rsidR="00507E0F" w:rsidRDefault="00507E0F">
      <w:pPr>
        <w:pStyle w:val="CommentText"/>
      </w:pPr>
      <w:r>
        <w:rPr>
          <w:rStyle w:val="CommentReference"/>
        </w:rPr>
        <w:annotationRef/>
      </w:r>
      <w:r>
        <w:t>short</w:t>
      </w:r>
      <w:r>
        <w:t>-term memory performance</w:t>
      </w:r>
      <w:r>
        <w:rPr>
          <w:rStyle w:val="CommentReference"/>
        </w:rPr>
        <w:annotationRef/>
      </w:r>
      <w:r>
        <w:t>?</w:t>
      </w:r>
    </w:p>
  </w:comment>
  <w:comment w:id="30" w:author="Ali Rahimpour Jounghani" w:date="2021-07-31T22:13:00Z" w:initials="ARJ">
    <w:p w14:paraId="19227D8A" w14:textId="23373E7D" w:rsidR="008C13A5" w:rsidRDefault="008C13A5">
      <w:pPr>
        <w:pStyle w:val="CommentText"/>
      </w:pPr>
      <w:r>
        <w:rPr>
          <w:rStyle w:val="CommentReference"/>
        </w:rPr>
        <w:annotationRef/>
      </w:r>
      <w:r>
        <w:t>Please check the last sentence. I tried to make it fancier and also MIGHT be more specific (You know the terminology better than me)</w:t>
      </w:r>
    </w:p>
  </w:comment>
  <w:comment w:id="34" w:author="Ali Rahimpour Jounghani" w:date="2021-07-31T22:15:00Z" w:initials="ARJ">
    <w:p w14:paraId="2982AAC0" w14:textId="7DD98359" w:rsidR="00630132" w:rsidRDefault="00630132">
      <w:pPr>
        <w:pStyle w:val="CommentText"/>
      </w:pPr>
      <w:r>
        <w:rPr>
          <w:rStyle w:val="CommentReference"/>
        </w:rPr>
        <w:annotationRef/>
      </w:r>
      <w:r>
        <w:t xml:space="preserve">Generally, about the second paragraph, it seems you talked with details about the materials and methods but in my </w:t>
      </w:r>
      <w:r w:rsidR="006A1EAE">
        <w:t>idea,</w:t>
      </w:r>
      <w:r>
        <w:t xml:space="preserve"> it should be more general in the abstract. (It also depends on the conference standards)</w:t>
      </w:r>
    </w:p>
    <w:p w14:paraId="7EC226F1" w14:textId="006F3C34" w:rsidR="00630132" w:rsidRDefault="00630132">
      <w:pPr>
        <w:pStyle w:val="CommentText"/>
      </w:pPr>
      <w:r>
        <w:t xml:space="preserve">Also it would be better to mention the study design </w:t>
      </w:r>
      <w:r w:rsidR="006A1EAE">
        <w:t xml:space="preserve">at the beginning </w:t>
      </w:r>
      <w:r>
        <w:t>(for example n*m within subject design: 4quad and 8 quad, difficulty level etc)</w:t>
      </w:r>
    </w:p>
  </w:comment>
  <w:comment w:id="46" w:author="Ali Rahimpour Jounghani" w:date="2021-07-31T22:23:00Z" w:initials="ARJ">
    <w:p w14:paraId="79B97527" w14:textId="5A3B4800" w:rsidR="00630132" w:rsidRDefault="00630132">
      <w:pPr>
        <w:pStyle w:val="CommentText"/>
      </w:pPr>
      <w:r>
        <w:rPr>
          <w:rStyle w:val="CommentReference"/>
        </w:rPr>
        <w:annotationRef/>
      </w:r>
      <w:r>
        <w:t>I understand what you meant. But it might be a little hard for reviewers to track. Any chance to rephrase?</w:t>
      </w:r>
    </w:p>
  </w:comment>
  <w:comment w:id="48" w:author="Ali Rahimpour Jounghani" w:date="2021-07-31T22:25:00Z" w:initials="ARJ">
    <w:p w14:paraId="76CF2096" w14:textId="5A4DE3F7" w:rsidR="00630132" w:rsidRDefault="00630132" w:rsidP="00630132">
      <w:pPr>
        <w:pStyle w:val="CommentText"/>
      </w:pPr>
      <w:r>
        <w:rPr>
          <w:rStyle w:val="CommentReference"/>
        </w:rPr>
        <w:annotationRef/>
      </w:r>
      <w:r>
        <w:t xml:space="preserve">It might be better to say “some’ or just “other” since “many” imply exaggeration?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C7B716" w15:done="0"/>
  <w15:commentEx w15:paraId="4A28F1F1" w15:done="0"/>
  <w15:commentEx w15:paraId="6EB63F42" w15:done="0"/>
  <w15:commentEx w15:paraId="19227D8A" w15:done="0"/>
  <w15:commentEx w15:paraId="7EC226F1" w15:done="0"/>
  <w15:commentEx w15:paraId="79B97527" w15:done="0"/>
  <w15:commentEx w15:paraId="76CF20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0466E" w16cex:dateUtc="2021-08-01T05:00:00Z"/>
  <w16cex:commentExtensible w16cex:durableId="24B04590" w16cex:dateUtc="2021-08-01T04:56:00Z"/>
  <w16cex:commentExtensible w16cex:durableId="24B047D5" w16cex:dateUtc="2021-08-01T05:06:00Z"/>
  <w16cex:commentExtensible w16cex:durableId="24B0496D" w16cex:dateUtc="2021-08-01T05:13:00Z"/>
  <w16cex:commentExtensible w16cex:durableId="24B04A13" w16cex:dateUtc="2021-08-01T05:15:00Z"/>
  <w16cex:commentExtensible w16cex:durableId="24B04BCD" w16cex:dateUtc="2021-08-01T05:23:00Z"/>
  <w16cex:commentExtensible w16cex:durableId="24B04C72" w16cex:dateUtc="2021-08-01T05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C7B716" w16cid:durableId="24B0466E"/>
  <w16cid:commentId w16cid:paraId="4A28F1F1" w16cid:durableId="24B04590"/>
  <w16cid:commentId w16cid:paraId="6EB63F42" w16cid:durableId="24B047D5"/>
  <w16cid:commentId w16cid:paraId="19227D8A" w16cid:durableId="24B0496D"/>
  <w16cid:commentId w16cid:paraId="7EC226F1" w16cid:durableId="24B04A13"/>
  <w16cid:commentId w16cid:paraId="79B97527" w16cid:durableId="24B04BCD"/>
  <w16cid:commentId w16cid:paraId="76CF2096" w16cid:durableId="24B04C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i Rahimpour Jounghani">
    <w15:presenceInfo w15:providerId="None" w15:userId="Ali Rahimpour Joungh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yM7MAEkZmFoYGlko6SsGpxcWZ+XkgBYa1AH0vg+YsAAAA"/>
  </w:docVars>
  <w:rsids>
    <w:rsidRoot w:val="007A72AE"/>
    <w:rsid w:val="00507E0F"/>
    <w:rsid w:val="00630132"/>
    <w:rsid w:val="006A1EAE"/>
    <w:rsid w:val="007A72AE"/>
    <w:rsid w:val="008C13A5"/>
    <w:rsid w:val="009C314A"/>
    <w:rsid w:val="00F3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F890"/>
  <w15:chartTrackingRefBased/>
  <w15:docId w15:val="{115BE397-2411-435A-BC8F-D3FC21B5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E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E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E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E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E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5EFD4-9CB0-4918-96F6-2D0C42D3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Rahimpour Jounghani</dc:creator>
  <cp:keywords/>
  <dc:description/>
  <cp:lastModifiedBy>Ali Rahimpour Jounghani</cp:lastModifiedBy>
  <cp:revision>5</cp:revision>
  <dcterms:created xsi:type="dcterms:W3CDTF">2021-08-01T04:46:00Z</dcterms:created>
  <dcterms:modified xsi:type="dcterms:W3CDTF">2021-08-01T05:32:00Z</dcterms:modified>
</cp:coreProperties>
</file>